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3DA68" w14:textId="62855723" w:rsidR="00230053" w:rsidRDefault="00156EA3" w:rsidP="00230053">
      <w:r>
        <w:t xml:space="preserve">I </w:t>
      </w:r>
      <w:proofErr w:type="gramStart"/>
      <w:r w:rsidR="00793C69">
        <w:t>a</w:t>
      </w:r>
      <w:proofErr w:type="gramEnd"/>
      <w:del w:id="0" w:author="Apple 123" w:date="2017-04-21T01:53:00Z">
        <w:r w:rsidR="002D6FB0" w:rsidDel="00156EA3">
          <w:delText>Letitia Shih</w:delText>
        </w:r>
        <w:r w:rsidR="002D2038" w:rsidDel="00156EA3">
          <w:delText xml:space="preserve"> </w:delText>
        </w:r>
        <w:r w:rsidR="002D6FB0" w:rsidDel="00156EA3">
          <w:delText>(</w:delText>
        </w:r>
        <w:r w:rsidR="002D2038" w:rsidDel="00156EA3">
          <w:delText>Iting Shih</w:delText>
        </w:r>
        <w:r w:rsidR="002D6FB0" w:rsidDel="00156EA3">
          <w:delText>)</w:delText>
        </w:r>
        <w:r w:rsidR="002D2038" w:rsidDel="00156EA3">
          <w:delText xml:space="preserve"> </w:delText>
        </w:r>
      </w:del>
      <w:r>
        <w:t>m</w:t>
      </w:r>
      <w:r w:rsidR="002D2038">
        <w:t xml:space="preserve"> </w:t>
      </w:r>
      <w:r w:rsidR="000F32AF">
        <w:t xml:space="preserve">both </w:t>
      </w:r>
      <w:r w:rsidR="002D2038">
        <w:t>a fine</w:t>
      </w:r>
      <w:r w:rsidR="000F32AF">
        <w:t>-</w:t>
      </w:r>
      <w:r w:rsidR="002D2038">
        <w:t>artist and</w:t>
      </w:r>
      <w:r w:rsidR="00466DC0">
        <w:rPr>
          <w:rFonts w:hint="eastAsia"/>
        </w:rPr>
        <w:t xml:space="preserve"> </w:t>
      </w:r>
      <w:r w:rsidR="000F32AF">
        <w:t xml:space="preserve">a </w:t>
      </w:r>
      <w:r w:rsidR="00466DC0">
        <w:t xml:space="preserve">computer science engineer, </w:t>
      </w:r>
      <w:r w:rsidR="00C83528">
        <w:rPr>
          <w:rFonts w:hint="eastAsia"/>
        </w:rPr>
        <w:t>h</w:t>
      </w:r>
      <w:r w:rsidR="00C83528" w:rsidRPr="00DD448E">
        <w:t>aving crossed over to the Art are</w:t>
      </w:r>
      <w:r w:rsidR="000F32AF">
        <w:t>n</w:t>
      </w:r>
      <w:r w:rsidR="00C83528" w:rsidRPr="00DD448E">
        <w:t>a from a subs</w:t>
      </w:r>
      <w:r w:rsidR="00793C69">
        <w:t xml:space="preserve">tantial engineering background. </w:t>
      </w:r>
      <w:r w:rsidR="005170C7">
        <w:t>T</w:t>
      </w:r>
      <w:r w:rsidR="005170C7">
        <w:rPr>
          <w:rFonts w:hint="eastAsia"/>
        </w:rPr>
        <w:t xml:space="preserve">he </w:t>
      </w:r>
      <w:r w:rsidR="000F32AF">
        <w:t>concept</w:t>
      </w:r>
      <w:r w:rsidR="005170C7">
        <w:rPr>
          <w:rFonts w:hint="eastAsia"/>
        </w:rPr>
        <w:t xml:space="preserve"> for this </w:t>
      </w:r>
      <w:r w:rsidR="005170C7">
        <w:t>degree</w:t>
      </w:r>
      <w:r w:rsidR="005170C7">
        <w:rPr>
          <w:rFonts w:hint="eastAsia"/>
        </w:rPr>
        <w:t xml:space="preserve"> show is </w:t>
      </w:r>
      <w:r w:rsidR="000F32AF">
        <w:t>‘</w:t>
      </w:r>
      <w:r w:rsidR="005170C7">
        <w:t>Artificial Intelligence</w:t>
      </w:r>
      <w:r w:rsidR="000F32AF">
        <w:t>’</w:t>
      </w:r>
      <w:r w:rsidR="00132205">
        <w:rPr>
          <w:rFonts w:hint="eastAsia"/>
        </w:rPr>
        <w:t>,</w:t>
      </w:r>
      <w:r w:rsidR="00114B36">
        <w:rPr>
          <w:rFonts w:hint="eastAsia"/>
        </w:rPr>
        <w:t xml:space="preserve"> </w:t>
      </w:r>
      <w:r w:rsidR="00114B36">
        <w:t>which is a</w:t>
      </w:r>
      <w:r w:rsidR="000F32AF">
        <w:t>n</w:t>
      </w:r>
      <w:r w:rsidR="00114B36">
        <w:t xml:space="preserve"> i</w:t>
      </w:r>
      <w:r w:rsidR="000F32AF">
        <w:t>dea</w:t>
      </w:r>
      <w:r w:rsidR="00C52E4D">
        <w:t xml:space="preserve"> </w:t>
      </w:r>
      <w:r w:rsidR="000F32AF">
        <w:t xml:space="preserve">originally </w:t>
      </w:r>
      <w:r w:rsidR="00114B36">
        <w:t>develop</w:t>
      </w:r>
      <w:r w:rsidR="000F32AF">
        <w:t>ed</w:t>
      </w:r>
      <w:r w:rsidR="00C52E4D">
        <w:t xml:space="preserve"> </w:t>
      </w:r>
      <w:r w:rsidR="00114B36">
        <w:t>by science</w:t>
      </w:r>
      <w:r w:rsidR="000F32AF">
        <w:t>,</w:t>
      </w:r>
      <w:r w:rsidR="007A7805">
        <w:t xml:space="preserve"> but </w:t>
      </w:r>
      <w:r w:rsidR="00C52E4D">
        <w:t xml:space="preserve">which </w:t>
      </w:r>
      <w:r w:rsidR="007A7805">
        <w:t xml:space="preserve">is </w:t>
      </w:r>
      <w:r w:rsidR="000F32AF">
        <w:t xml:space="preserve">now </w:t>
      </w:r>
      <w:r w:rsidR="007A7805">
        <w:t xml:space="preserve">dominated by the challenge of realizing things that used to exist only in </w:t>
      </w:r>
      <w:r w:rsidR="00114B36">
        <w:t>ou</w:t>
      </w:r>
      <w:r w:rsidR="00230053">
        <w:t>r imagination</w:t>
      </w:r>
      <w:r w:rsidR="00C52E4D">
        <w:t>s</w:t>
      </w:r>
      <w:r w:rsidR="00230053">
        <w:t xml:space="preserve"> and fantas</w:t>
      </w:r>
      <w:r w:rsidR="000F32AF">
        <w:t>tic</w:t>
      </w:r>
      <w:r w:rsidR="00230053">
        <w:t xml:space="preserve"> dream</w:t>
      </w:r>
      <w:r w:rsidR="000F32AF">
        <w:t>s</w:t>
      </w:r>
      <w:r w:rsidR="00230053">
        <w:t xml:space="preserve">, </w:t>
      </w:r>
      <w:r w:rsidR="00A950AD">
        <w:t xml:space="preserve">which </w:t>
      </w:r>
      <w:r w:rsidR="00A05C4C">
        <w:t xml:space="preserve">continue to be </w:t>
      </w:r>
      <w:r w:rsidR="00230053" w:rsidRPr="00132205">
        <w:t>associated with all kinds of interactions between human</w:t>
      </w:r>
      <w:r w:rsidR="000F32AF">
        <w:t xml:space="preserve">s </w:t>
      </w:r>
      <w:r w:rsidR="00230053" w:rsidRPr="00132205">
        <w:t>and technology</w:t>
      </w:r>
      <w:r w:rsidR="00230053">
        <w:t>.</w:t>
      </w:r>
      <w:r w:rsidR="00114B36">
        <w:t xml:space="preserve"> </w:t>
      </w:r>
      <w:r w:rsidR="00230053">
        <w:t>Through</w:t>
      </w:r>
      <w:r w:rsidR="00114B36">
        <w:t xml:space="preserve"> the development of </w:t>
      </w:r>
      <w:r w:rsidR="004B48F5">
        <w:t>the</w:t>
      </w:r>
      <w:r w:rsidR="00C52E4D">
        <w:t>s</w:t>
      </w:r>
      <w:r w:rsidR="004B48F5">
        <w:t>e</w:t>
      </w:r>
      <w:r w:rsidR="00C52E4D">
        <w:t xml:space="preserve"> </w:t>
      </w:r>
      <w:r w:rsidR="00114B36">
        <w:t>technolog</w:t>
      </w:r>
      <w:r w:rsidR="004B48F5">
        <w:t>ies</w:t>
      </w:r>
      <w:r w:rsidR="00114B36">
        <w:t>, human</w:t>
      </w:r>
      <w:r w:rsidR="000F32AF">
        <w:t>s</w:t>
      </w:r>
      <w:r w:rsidR="00114B36">
        <w:t xml:space="preserve"> </w:t>
      </w:r>
      <w:r w:rsidR="000F32AF">
        <w:t>inevitably test</w:t>
      </w:r>
      <w:r w:rsidR="00114B36">
        <w:rPr>
          <w:rFonts w:hint="eastAsia"/>
        </w:rPr>
        <w:t xml:space="preserve"> the </w:t>
      </w:r>
      <w:r w:rsidR="00114B36">
        <w:t>boundar</w:t>
      </w:r>
      <w:r w:rsidR="000F32AF">
        <w:t>ies</w:t>
      </w:r>
      <w:r w:rsidR="00114B36">
        <w:rPr>
          <w:rFonts w:hint="eastAsia"/>
        </w:rPr>
        <w:t xml:space="preserve"> </w:t>
      </w:r>
      <w:r w:rsidR="000F32AF">
        <w:t>between</w:t>
      </w:r>
      <w:r w:rsidR="00114B36">
        <w:rPr>
          <w:rFonts w:hint="eastAsia"/>
        </w:rPr>
        <w:t xml:space="preserve"> human intelligence and artificial intelligence</w:t>
      </w:r>
      <w:r w:rsidR="000F32AF">
        <w:t>.</w:t>
      </w:r>
      <w:r w:rsidR="004B48F5">
        <w:t xml:space="preserve"> </w:t>
      </w:r>
      <w:r w:rsidR="000F32AF">
        <w:t>To</w:t>
      </w:r>
      <w:r w:rsidR="00114B36">
        <w:rPr>
          <w:rFonts w:hint="eastAsia"/>
        </w:rPr>
        <w:t xml:space="preserve"> some exten</w:t>
      </w:r>
      <w:r w:rsidR="00A05C4C">
        <w:t xml:space="preserve">t this is </w:t>
      </w:r>
      <w:r w:rsidR="00230053">
        <w:rPr>
          <w:rFonts w:hint="eastAsia"/>
        </w:rPr>
        <w:t xml:space="preserve">because we are </w:t>
      </w:r>
      <w:r w:rsidR="000F32AF">
        <w:t>subconsciously afraid</w:t>
      </w:r>
      <w:r w:rsidR="00230053">
        <w:rPr>
          <w:rFonts w:hint="eastAsia"/>
        </w:rPr>
        <w:t xml:space="preserve"> </w:t>
      </w:r>
      <w:r w:rsidR="000F32AF">
        <w:t>of</w:t>
      </w:r>
      <w:r w:rsidR="00230053">
        <w:rPr>
          <w:rFonts w:hint="eastAsia"/>
        </w:rPr>
        <w:t xml:space="preserve"> the possibility of losing ourselves in the technological</w:t>
      </w:r>
      <w:r w:rsidR="000F32AF">
        <w:t>,</w:t>
      </w:r>
      <w:r w:rsidR="00230053">
        <w:rPr>
          <w:rFonts w:hint="eastAsia"/>
        </w:rPr>
        <w:t xml:space="preserve"> virtual</w:t>
      </w:r>
      <w:r w:rsidR="000F32AF">
        <w:t>-</w:t>
      </w:r>
      <w:r w:rsidR="00230053">
        <w:rPr>
          <w:rFonts w:hint="eastAsia"/>
        </w:rPr>
        <w:t>reality world.</w:t>
      </w:r>
      <w:r w:rsidR="00230053" w:rsidRPr="00230053">
        <w:t xml:space="preserve"> </w:t>
      </w:r>
      <w:r>
        <w:t>So I</w:t>
      </w:r>
      <w:r w:rsidR="00C52E4D">
        <w:t xml:space="preserve"> </w:t>
      </w:r>
      <w:r w:rsidR="00230053">
        <w:t xml:space="preserve">chose “Genesis” as </w:t>
      </w:r>
      <w:r w:rsidR="000F32AF">
        <w:t>the</w:t>
      </w:r>
      <w:r w:rsidR="004B48F5">
        <w:t xml:space="preserve"> </w:t>
      </w:r>
      <w:r w:rsidR="00230053">
        <w:t>reference</w:t>
      </w:r>
      <w:r w:rsidR="00C52E4D">
        <w:t xml:space="preserve"> </w:t>
      </w:r>
      <w:r w:rsidR="000F32AF">
        <w:t xml:space="preserve">point for </w:t>
      </w:r>
      <w:r w:rsidR="00C52E4D">
        <w:t>her</w:t>
      </w:r>
      <w:r w:rsidR="00230053">
        <w:t xml:space="preserve"> sculptures, </w:t>
      </w:r>
      <w:proofErr w:type="spellStart"/>
      <w:r w:rsidR="000D653C">
        <w:t>symbolising</w:t>
      </w:r>
      <w:proofErr w:type="spellEnd"/>
      <w:r w:rsidR="000D653C">
        <w:t xml:space="preserve"> the relationship between human and android – e</w:t>
      </w:r>
      <w:r w:rsidR="000D653C">
        <w:rPr>
          <w:rFonts w:hint="eastAsia"/>
        </w:rPr>
        <w:t xml:space="preserve">nlightenment and reciprocation. </w:t>
      </w:r>
    </w:p>
    <w:p w14:paraId="053E9111" w14:textId="77777777" w:rsidR="00132205" w:rsidRDefault="00E16B4D" w:rsidP="00C83528">
      <w:r>
        <w:t xml:space="preserve">Computer science is the </w:t>
      </w:r>
      <w:r w:rsidR="002602BD">
        <w:t>foundation</w:t>
      </w:r>
      <w:r>
        <w:t xml:space="preserve"> of Virtual Reality, </w:t>
      </w:r>
      <w:r w:rsidR="00A05C4C">
        <w:t xml:space="preserve">the </w:t>
      </w:r>
      <w:r w:rsidR="002602BD">
        <w:t>technology which makes</w:t>
      </w:r>
      <w:r>
        <w:t xml:space="preserve"> approximat</w:t>
      </w:r>
      <w:r w:rsidR="002602BD">
        <w:t>e</w:t>
      </w:r>
      <w:r>
        <w:t xml:space="preserve"> simulat</w:t>
      </w:r>
      <w:r w:rsidR="002602BD">
        <w:t xml:space="preserve">ion and </w:t>
      </w:r>
      <w:r>
        <w:t>realistic</w:t>
      </w:r>
      <w:r w:rsidR="002602BD">
        <w:t>ally</w:t>
      </w:r>
      <w:r>
        <w:t xml:space="preserve"> virtual visualization</w:t>
      </w:r>
      <w:r w:rsidR="002602BD">
        <w:t xml:space="preserve"> possible</w:t>
      </w:r>
      <w:r w:rsidR="00230053">
        <w:t xml:space="preserve">. </w:t>
      </w:r>
      <w:r w:rsidR="00C52E4D">
        <w:t>The</w:t>
      </w:r>
      <w:r w:rsidR="00C52E4D">
        <w:rPr>
          <w:rFonts w:hint="eastAsia"/>
        </w:rPr>
        <w:t xml:space="preserve"> </w:t>
      </w:r>
      <w:r>
        <w:t>program</w:t>
      </w:r>
      <w:r>
        <w:rPr>
          <w:rFonts w:hint="eastAsia"/>
        </w:rPr>
        <w:t xml:space="preserve"> demonstrates </w:t>
      </w:r>
      <w:r w:rsidR="002602BD">
        <w:t xml:space="preserve">how </w:t>
      </w:r>
      <w:r>
        <w:rPr>
          <w:rFonts w:hint="eastAsia"/>
        </w:rPr>
        <w:t xml:space="preserve">the processing </w:t>
      </w:r>
      <w:r w:rsidR="002602BD">
        <w:t xml:space="preserve">of </w:t>
      </w:r>
      <w:r>
        <w:rPr>
          <w:rFonts w:hint="eastAsia"/>
        </w:rPr>
        <w:t xml:space="preserve">computer graphics works, showing the </w:t>
      </w:r>
      <w:r w:rsidR="00A05C4C">
        <w:t xml:space="preserve">incremental </w:t>
      </w:r>
      <w:r>
        <w:t>transform</w:t>
      </w:r>
      <w:r>
        <w:rPr>
          <w:rFonts w:hint="eastAsia"/>
        </w:rPr>
        <w:t xml:space="preserve">ation from </w:t>
      </w:r>
      <w:r w:rsidR="002602BD">
        <w:t xml:space="preserve">the digital world </w:t>
      </w:r>
      <w:r>
        <w:rPr>
          <w:rFonts w:hint="eastAsia"/>
        </w:rPr>
        <w:t xml:space="preserve">to </w:t>
      </w:r>
      <w:r w:rsidR="00A05C4C">
        <w:t xml:space="preserve">convincing </w:t>
      </w:r>
      <w:r>
        <w:rPr>
          <w:rFonts w:hint="eastAsia"/>
        </w:rPr>
        <w:t>simulated ana</w:t>
      </w:r>
      <w:r w:rsidR="003845FA">
        <w:rPr>
          <w:rFonts w:hint="eastAsia"/>
        </w:rPr>
        <w:t>logy, that is a representati</w:t>
      </w:r>
      <w:r w:rsidR="004B48F5">
        <w:t>on</w:t>
      </w:r>
      <w:r w:rsidR="003845FA">
        <w:rPr>
          <w:rFonts w:hint="eastAsia"/>
        </w:rPr>
        <w:t xml:space="preserve"> of how virtual reality world</w:t>
      </w:r>
      <w:r w:rsidR="002602BD">
        <w:t xml:space="preserve">s are </w:t>
      </w:r>
      <w:r w:rsidR="003845FA">
        <w:rPr>
          <w:rFonts w:hint="eastAsia"/>
        </w:rPr>
        <w:t>buil</w:t>
      </w:r>
      <w:r w:rsidR="002602BD">
        <w:t>t</w:t>
      </w:r>
      <w:r w:rsidR="003845FA">
        <w:rPr>
          <w:rFonts w:hint="eastAsia"/>
        </w:rPr>
        <w:t>.</w:t>
      </w:r>
    </w:p>
    <w:p w14:paraId="4C4FDF04" w14:textId="77777777" w:rsidR="00DD448E" w:rsidRDefault="00DD448E"/>
    <w:p w14:paraId="2F2B6BE1" w14:textId="10769667" w:rsidR="005B5080" w:rsidRDefault="005B5080">
      <w:r>
        <w:t>T</w:t>
      </w:r>
      <w:r>
        <w:rPr>
          <w:rFonts w:hint="eastAsia"/>
        </w:rPr>
        <w:t>o find out more of her work, please check</w:t>
      </w:r>
      <w:r w:rsidR="00156EA3">
        <w:t xml:space="preserve"> my </w:t>
      </w:r>
      <w:proofErr w:type="spellStart"/>
      <w:r>
        <w:rPr>
          <w:rFonts w:hint="eastAsia"/>
        </w:rPr>
        <w:t>instagram</w:t>
      </w:r>
      <w:proofErr w:type="spellEnd"/>
      <w:r>
        <w:rPr>
          <w:rFonts w:hint="eastAsia"/>
        </w:rPr>
        <w:t xml:space="preserve">: </w:t>
      </w:r>
      <w:proofErr w:type="spellStart"/>
      <w:r w:rsidR="005170C7">
        <w:rPr>
          <w:rFonts w:hint="eastAsia"/>
        </w:rPr>
        <w:t>shihletitia</w:t>
      </w:r>
      <w:proofErr w:type="spellEnd"/>
    </w:p>
    <w:p w14:paraId="6AC0FDEF" w14:textId="77777777" w:rsidR="00A9080A" w:rsidRDefault="00A9080A"/>
    <w:p w14:paraId="08DAAF04" w14:textId="4FE17F5A" w:rsidR="00A9080A" w:rsidRDefault="00323032">
      <w:pPr>
        <w:rPr>
          <w:rFonts w:hint="eastAsia"/>
        </w:rPr>
      </w:pPr>
      <w:r>
        <w:t>Q</w:t>
      </w:r>
      <w:r>
        <w:rPr>
          <w:rFonts w:hint="eastAsia"/>
        </w:rPr>
        <w:t>uote:</w:t>
      </w:r>
      <w:bookmarkStart w:id="1" w:name="_GoBack"/>
      <w:bookmarkEnd w:id="1"/>
    </w:p>
    <w:p w14:paraId="4878E33A" w14:textId="163AF82E" w:rsidR="00A9080A" w:rsidRDefault="00A9080A">
      <w:r>
        <w:t>“H</w:t>
      </w:r>
      <w:r>
        <w:t>umans inevitably test</w:t>
      </w:r>
      <w:r>
        <w:rPr>
          <w:rFonts w:hint="eastAsia"/>
        </w:rPr>
        <w:t xml:space="preserve"> the </w:t>
      </w:r>
      <w:r>
        <w:t>boundaries</w:t>
      </w:r>
      <w:r>
        <w:rPr>
          <w:rFonts w:hint="eastAsia"/>
        </w:rPr>
        <w:t xml:space="preserve"> </w:t>
      </w:r>
      <w:r>
        <w:t>between</w:t>
      </w:r>
      <w:r>
        <w:rPr>
          <w:rFonts w:hint="eastAsia"/>
        </w:rPr>
        <w:t xml:space="preserve"> human intelligence and artificial intelligence</w:t>
      </w:r>
      <w:r>
        <w:t>”</w:t>
      </w:r>
    </w:p>
    <w:sectPr w:rsidR="00A9080A" w:rsidSect="0047530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revisionView w:markup="0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FB0"/>
    <w:rsid w:val="00032BE8"/>
    <w:rsid w:val="000D653C"/>
    <w:rsid w:val="000F32AF"/>
    <w:rsid w:val="00114B36"/>
    <w:rsid w:val="00132205"/>
    <w:rsid w:val="00156EA3"/>
    <w:rsid w:val="00207C47"/>
    <w:rsid w:val="00230053"/>
    <w:rsid w:val="002602BD"/>
    <w:rsid w:val="002B75A8"/>
    <w:rsid w:val="002D2038"/>
    <w:rsid w:val="002D6FB0"/>
    <w:rsid w:val="00323032"/>
    <w:rsid w:val="003845FA"/>
    <w:rsid w:val="00466DC0"/>
    <w:rsid w:val="0047530A"/>
    <w:rsid w:val="004B48F5"/>
    <w:rsid w:val="005170C7"/>
    <w:rsid w:val="005B5080"/>
    <w:rsid w:val="00793C69"/>
    <w:rsid w:val="007A7805"/>
    <w:rsid w:val="00966A2C"/>
    <w:rsid w:val="00A05C4C"/>
    <w:rsid w:val="00A3222F"/>
    <w:rsid w:val="00A41BBA"/>
    <w:rsid w:val="00A87E00"/>
    <w:rsid w:val="00A9080A"/>
    <w:rsid w:val="00A90971"/>
    <w:rsid w:val="00A950AD"/>
    <w:rsid w:val="00C52E4D"/>
    <w:rsid w:val="00C83528"/>
    <w:rsid w:val="00D062FF"/>
    <w:rsid w:val="00DD448E"/>
    <w:rsid w:val="00E16B4D"/>
    <w:rsid w:val="00E60E56"/>
    <w:rsid w:val="00EB7BE0"/>
    <w:rsid w:val="00EC6372"/>
    <w:rsid w:val="00EF53A6"/>
    <w:rsid w:val="00F9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034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6EA3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56EA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6EA3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156EA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465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123</dc:creator>
  <cp:lastModifiedBy>Apple 123</cp:lastModifiedBy>
  <cp:revision>3</cp:revision>
  <dcterms:created xsi:type="dcterms:W3CDTF">2017-04-21T01:22:00Z</dcterms:created>
  <dcterms:modified xsi:type="dcterms:W3CDTF">2017-04-21T01:22:00Z</dcterms:modified>
</cp:coreProperties>
</file>